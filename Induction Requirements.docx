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b/>
          <w:bCs/>
          <w:sz w:val="28"/>
          <w:szCs w:val="28"/>
        </w:rPr>
      </w:pPr>
      <w:r>
        <w:rPr>
          <w:b/>
          <w:bCs/>
          <w:sz w:val="28"/>
          <w:szCs w:val="28"/>
        </w:rPr>
      </w:r>
      <w:bookmarkStart w:id="0" w:name="_GoBack"/>
      <w:bookmarkStart w:id="1" w:name="_GoBack"/>
      <w:bookmarkEnd w:id="1"/>
    </w:p>
    <w:p>
      <w:pPr>
        <w:pStyle w:val="Normal"/>
        <w:jc w:val="center"/>
        <w:rPr>
          <w:b/>
          <w:b/>
          <w:bCs/>
          <w:ins w:id="1" w:author="Unknown Author" w:date="2022-05-10T23:35:55Z"/>
          <w:sz w:val="40"/>
          <w:szCs w:val="40"/>
        </w:rPr>
      </w:pPr>
      <w:del w:id="0" w:author="Unknown Author" w:date="2022-05-10T23:30:58Z">
        <w:r>
          <w:rPr>
            <w:b/>
            <w:bCs/>
            <w:sz w:val="40"/>
            <w:szCs w:val="40"/>
          </w:rPr>
          <w:delText xml:space="preserve">Fletcher </w:delText>
        </w:r>
      </w:del>
      <w:r>
        <w:rPr>
          <w:b/>
          <w:bCs/>
          <w:sz w:val="40"/>
          <w:szCs w:val="40"/>
        </w:rPr>
        <w:t>Induction Requirements &amp; Conditions:</w:t>
      </w:r>
    </w:p>
    <w:p>
      <w:pPr>
        <w:pStyle w:val="Normal"/>
        <w:jc w:val="center"/>
        <w:rPr>
          <w:b/>
          <w:b/>
          <w:bCs/>
          <w:sz w:val="40"/>
          <w:szCs w:val="40"/>
        </w:rPr>
      </w:pPr>
      <w:r>
        <w:rPr/>
      </w:r>
    </w:p>
    <w:p>
      <w:pPr>
        <w:pStyle w:val="Normal"/>
        <w:numPr>
          <w:ilvl w:val="0"/>
          <w:numId w:val="1"/>
        </w:numPr>
        <w:ind w:left="714" w:hanging="357"/>
        <w:jc w:val="both"/>
        <w:rPr>
          <w:sz w:val="28"/>
          <w:szCs w:val="28"/>
        </w:rPr>
      </w:pPr>
      <w:r>
        <w:rPr>
          <w:rFonts w:eastAsia="Times New Roman"/>
          <w:rFonts w:ascii="Calibri" w:hAnsi="Calibri" w:eastAsia="Times New Roman" w:cs="Calibri"/>
          <w:b/>
          <w:bCs/>
          <w:sz w:val="28"/>
          <w:szCs w:val="28"/>
          <w:rPrChange w:id="0" w:author="Unknown Author" w:date="2022-05-10T23:36:16Z">
            <w:rPr>
              <w:b/>
              <w:bCs/>
            </w:rPr>
          </w:rPrChange>
        </w:rPr>
        <w:t xml:space="preserve">All workers must not turn up for an induction, if they are not well, </w:t>
      </w:r>
      <w:r>
        <w:rPr>
          <w:rFonts w:eastAsia="Times New Roman"/>
          <w:rFonts w:ascii="Calibri" w:hAnsi="Calibri" w:eastAsia="Times New Roman" w:cs="Calibri"/>
          <w:sz w:val="28"/>
          <w:szCs w:val="28"/>
          <w:rPrChange w:id="0" w:author="Unknown Author" w:date="2022-05-10T23:36:16Z">
            <w:rPr/>
          </w:rPrChange>
        </w:rPr>
        <w:t>awaiting a covid test result, have been instructed by Healthline to stay at home &amp; isolate for a required time period and until a negative test is confirmed.</w:t>
      </w:r>
    </w:p>
    <w:p>
      <w:pPr>
        <w:pStyle w:val="Normal"/>
        <w:numPr>
          <w:ilvl w:val="0"/>
          <w:numId w:val="1"/>
        </w:numPr>
        <w:ind w:left="714" w:hanging="357"/>
        <w:jc w:val="both"/>
        <w:rPr>
          <w:sz w:val="28"/>
          <w:szCs w:val="28"/>
        </w:rPr>
      </w:pPr>
      <w:r>
        <w:rPr>
          <w:rFonts w:eastAsia="Times New Roman"/>
          <w:rFonts w:ascii="Calibri" w:hAnsi="Calibri" w:eastAsia="Times New Roman" w:cs="Calibri"/>
          <w:b/>
          <w:bCs/>
          <w:sz w:val="28"/>
          <w:szCs w:val="28"/>
          <w:rPrChange w:id="0" w:author="Unknown Author" w:date="2022-05-10T23:36:16Z">
            <w:rPr>
              <w:b/>
              <w:bCs/>
            </w:rPr>
          </w:rPrChange>
        </w:rPr>
        <w:t xml:space="preserve">All Workers must bring along their own and wear a face mask for the induction and when arriving at the site location. </w:t>
      </w:r>
      <w:r>
        <w:rPr>
          <w:rFonts w:eastAsia="Times New Roman"/>
          <w:rFonts w:ascii="Calibri" w:hAnsi="Calibri" w:eastAsia="Times New Roman" w:cs="Calibri"/>
          <w:sz w:val="28"/>
          <w:szCs w:val="28"/>
          <w:rPrChange w:id="0" w:author="Unknown Author" w:date="2022-05-10T23:36:16Z">
            <w:rPr/>
          </w:rPrChange>
        </w:rPr>
        <w:t xml:space="preserve">No scarves or bandanas are to be used as masks. </w:t>
      </w:r>
    </w:p>
    <w:p>
      <w:pPr>
        <w:pStyle w:val="Normal"/>
        <w:numPr>
          <w:ilvl w:val="0"/>
          <w:numId w:val="1"/>
        </w:numPr>
        <w:ind w:left="714" w:hanging="357"/>
        <w:jc w:val="both"/>
        <w:rPr>
          <w:sz w:val="28"/>
          <w:szCs w:val="28"/>
          <w:del w:id="7" w:author="Unknown Author" w:date="2022-05-10T23:34:35Z"/>
        </w:rPr>
      </w:pPr>
      <w:del w:id="6" w:author="Unknown Author" w:date="2022-05-10T23:34:35Z">
        <w:r>
          <w:rPr>
            <w:rFonts w:eastAsia="Times New Roman"/>
            <w:b/>
            <w:bCs/>
            <w:sz w:val="28"/>
            <w:szCs w:val="28"/>
            <w:highlight w:val="yellow"/>
          </w:rPr>
          <w:delText>Rapid Antigen Testing – We have now introduced Rapid Antigen Testing for all workers prior to induction. Due to COVID risks, can we please ask that all workers arrive at our 210 Federal Street office for 7.45am (no later than 8.00am). We do not want any workers arriving prior to 7.45am, this is to limit people waiting or congregating outside our office. Any workers who do not want to partake in the RA Test will be asked to leave and will not be completing the induction. Where workers test positive the worker will be stood down and sent home to isolate. They will not be able to complete induction.</w:delText>
        </w:r>
      </w:del>
    </w:p>
    <w:p>
      <w:pPr>
        <w:pStyle w:val="Normal"/>
        <w:widowControl/>
        <w:numPr>
          <w:ilvl w:val="0"/>
          <w:numId w:val="0"/>
        </w:numPr>
        <w:bidi w:val="0"/>
        <w:spacing w:lineRule="auto" w:line="240" w:before="0" w:after="0"/>
        <w:ind w:left="357" w:hanging="0"/>
        <w:jc w:val="both"/>
        <w:rPr>
          <w:sz w:val="28"/>
          <w:szCs w:val="28"/>
        </w:rPr>
      </w:pPr>
      <w:del w:id="8" w:author="Unknown Author" w:date="2022-05-10T23:34:34Z">
        <w:r>
          <w:rPr>
            <w:rFonts w:eastAsia="Times New Roman"/>
            <w:b/>
            <w:bCs/>
            <w:sz w:val="28"/>
            <w:szCs w:val="28"/>
            <w:highlight w:val="yellow"/>
          </w:rPr>
          <w:delText>If they workers arrive later than 8.00am the worker will be turned away to prevent our inductions being delayed and the employer will have to arrange an alternative next available induction from them via our induction website booking page.</w:delText>
        </w:r>
      </w:del>
    </w:p>
    <w:p>
      <w:pPr>
        <w:pStyle w:val="Normal"/>
        <w:numPr>
          <w:ilvl w:val="0"/>
          <w:numId w:val="1"/>
        </w:numPr>
        <w:ind w:left="714" w:hanging="357"/>
        <w:jc w:val="both"/>
        <w:rPr>
          <w:sz w:val="28"/>
          <w:szCs w:val="28"/>
        </w:rPr>
      </w:pPr>
      <w:r>
        <w:rPr>
          <w:rFonts w:eastAsia="Times New Roman"/>
          <w:rFonts w:ascii="Calibri" w:hAnsi="Calibri" w:eastAsia="Times New Roman" w:cs="Calibri"/>
          <w:b/>
          <w:bCs/>
          <w:sz w:val="28"/>
          <w:szCs w:val="28"/>
          <w:rPrChange w:id="0" w:author="Unknown Author" w:date="2022-05-10T23:36:16Z">
            <w:rPr>
              <w:sz w:val="26"/>
              <w:b/>
              <w:szCs w:val="26"/>
              <w:bCs/>
            </w:rPr>
          </w:rPrChange>
        </w:rPr>
        <w:t xml:space="preserve">Currently under Red light in the Traffic Light System, please only book in workers that are essential/urgent </w:t>
      </w:r>
      <w:del w:id="10" w:author="Unknown Author" w:date="2022-05-10T23:34:57Z">
        <w:r>
          <w:rPr>
            <w:rFonts w:eastAsia="Times New Roman"/>
            <w:b/>
            <w:bCs/>
            <w:sz w:val="28"/>
            <w:szCs w:val="28"/>
          </w:rPr>
          <w:delText xml:space="preserve">and approved by FCC supervisor </w:delText>
        </w:r>
      </w:del>
      <w:del w:id="11" w:author="Unknown Author" w:date="2022-05-10T23:34:57Z">
        <w:r>
          <w:rPr>
            <w:rFonts w:eastAsia="Times New Roman"/>
            <w:sz w:val="28"/>
            <w:szCs w:val="28"/>
          </w:rPr>
          <w:delText xml:space="preserve">for current or upcoming essential works, that are requested by Fletchers, to be done within the next 2-week period. Inductions will be kept to minimum, where possible under the current Covid 19 restrictions. </w:delText>
        </w:r>
      </w:del>
    </w:p>
    <w:p>
      <w:pPr>
        <w:pStyle w:val="Normal"/>
        <w:numPr>
          <w:ilvl w:val="0"/>
          <w:numId w:val="1"/>
        </w:numPr>
        <w:ind w:left="714" w:hanging="357"/>
        <w:jc w:val="both"/>
        <w:rPr>
          <w:sz w:val="28"/>
          <w:szCs w:val="28"/>
          <w:del w:id="19" w:author="Unknown Author" w:date="2022-05-10T23:35:05Z"/>
        </w:rPr>
      </w:pPr>
      <w:del w:id="12" w:author="Unknown Author" w:date="2022-05-10T23:35:05Z">
        <w:r>
          <w:rPr>
            <w:rFonts w:eastAsia="Times New Roman"/>
            <w:b/>
            <w:bCs/>
            <w:sz w:val="28"/>
            <w:szCs w:val="28"/>
          </w:rPr>
          <w:delText>If you are a 2</w:delText>
        </w:r>
      </w:del>
      <w:del w:id="13" w:author="Unknown Author" w:date="2022-05-10T23:35:05Z">
        <w:r>
          <w:rPr>
            <w:rFonts w:eastAsia="Times New Roman"/>
            <w:b/>
            <w:bCs/>
            <w:sz w:val="28"/>
            <w:szCs w:val="28"/>
            <w:vertAlign w:val="superscript"/>
          </w:rPr>
          <w:delText>nd</w:delText>
        </w:r>
      </w:del>
      <w:del w:id="14" w:author="Unknown Author" w:date="2022-05-10T23:35:05Z">
        <w:r>
          <w:rPr>
            <w:rFonts w:eastAsia="Times New Roman"/>
            <w:b/>
            <w:bCs/>
            <w:sz w:val="28"/>
            <w:szCs w:val="28"/>
          </w:rPr>
          <w:delText xml:space="preserve"> or 3</w:delText>
        </w:r>
      </w:del>
      <w:del w:id="15" w:author="Unknown Author" w:date="2022-05-10T23:35:05Z">
        <w:r>
          <w:rPr>
            <w:rFonts w:eastAsia="Times New Roman"/>
            <w:b/>
            <w:bCs/>
            <w:sz w:val="28"/>
            <w:szCs w:val="28"/>
            <w:vertAlign w:val="superscript"/>
          </w:rPr>
          <w:delText>rd</w:delText>
        </w:r>
      </w:del>
      <w:del w:id="16" w:author="Unknown Author" w:date="2022-05-10T23:35:05Z">
        <w:r>
          <w:rPr>
            <w:rFonts w:eastAsia="Times New Roman"/>
            <w:b/>
            <w:bCs/>
            <w:sz w:val="28"/>
            <w:szCs w:val="28"/>
          </w:rPr>
          <w:delText xml:space="preserve"> Tier subcontractor you must provide the company name of the 1</w:delText>
        </w:r>
      </w:del>
      <w:del w:id="17" w:author="Unknown Author" w:date="2022-05-10T23:35:05Z">
        <w:r>
          <w:rPr>
            <w:rFonts w:eastAsia="Times New Roman"/>
            <w:b/>
            <w:bCs/>
            <w:sz w:val="28"/>
            <w:szCs w:val="28"/>
            <w:vertAlign w:val="superscript"/>
          </w:rPr>
          <w:delText>st</w:delText>
        </w:r>
      </w:del>
      <w:del w:id="18" w:author="Unknown Author" w:date="2022-05-10T23:35:05Z">
        <w:r>
          <w:rPr>
            <w:rFonts w:eastAsia="Times New Roman"/>
            <w:b/>
            <w:bCs/>
            <w:sz w:val="28"/>
            <w:szCs w:val="28"/>
          </w:rPr>
          <w:delText xml:space="preserve"> Tier Subcontractor company that has engaged you, when booking your workers induction along with the Work Pack area your workers will be working (i.e. Work pack 1 &amp; 2, 3, 4 &amp; 5 - Hotel).  </w:delText>
        </w:r>
      </w:del>
    </w:p>
    <w:p>
      <w:pPr>
        <w:pStyle w:val="Normal"/>
        <w:widowControl/>
        <w:numPr>
          <w:ilvl w:val="0"/>
          <w:numId w:val="1"/>
        </w:numPr>
        <w:bidi w:val="0"/>
        <w:spacing w:lineRule="auto" w:line="240" w:before="0" w:after="0"/>
        <w:ind w:left="714" w:hanging="357"/>
        <w:jc w:val="both"/>
        <w:rPr>
          <w:sz w:val="28"/>
          <w:szCs w:val="28"/>
        </w:rPr>
      </w:pPr>
      <w:r>
        <w:rPr>
          <w:rFonts w:eastAsia="Times New Roman"/>
          <w:rFonts w:ascii="Calibri" w:hAnsi="Calibri" w:eastAsia="Times New Roman" w:cs="Calibri"/>
          <w:b/>
          <w:bCs/>
          <w:sz w:val="28"/>
          <w:szCs w:val="28"/>
          <w:rPrChange w:id="0" w:author="Unknown Author" w:date="2022-05-10T23:36:16Z">
            <w:rPr>
              <w:b/>
              <w:bCs/>
            </w:rPr>
          </w:rPrChange>
        </w:rPr>
        <w:t xml:space="preserve">Please restrict bookings of your workers to a limit of 5 per company per session, to provide spaces to other companies that need to utilise this. </w:t>
      </w:r>
      <w:r>
        <w:rPr>
          <w:rFonts w:eastAsia="Times New Roman"/>
          <w:rFonts w:ascii="Calibri" w:hAnsi="Calibri" w:eastAsia="Times New Roman" w:cs="Calibri"/>
          <w:sz w:val="28"/>
          <w:szCs w:val="28"/>
          <w:rPrChange w:id="0" w:author="Unknown Author" w:date="2022-05-10T23:36:16Z">
            <w:rPr/>
          </w:rPrChange>
        </w:rPr>
        <w:t xml:space="preserve">If there is a need for greater than 5 workers, please obtain authorisation from EHS team, in advance of booking. </w:t>
      </w:r>
    </w:p>
    <w:p>
      <w:pPr>
        <w:pStyle w:val="Normal"/>
        <w:numPr>
          <w:ilvl w:val="0"/>
          <w:numId w:val="1"/>
        </w:numPr>
        <w:ind w:left="714" w:hanging="357"/>
        <w:jc w:val="both"/>
        <w:rPr>
          <w:sz w:val="28"/>
          <w:szCs w:val="28"/>
        </w:rPr>
      </w:pPr>
      <w:r>
        <w:rPr>
          <w:rFonts w:eastAsia="Times New Roman"/>
          <w:rFonts w:ascii="Calibri" w:hAnsi="Calibri" w:eastAsia="Times New Roman" w:cs="Calibri"/>
          <w:sz w:val="28"/>
          <w:szCs w:val="28"/>
          <w:rPrChange w:id="0" w:author="Unknown Author" w:date="2022-05-10T23:36:16Z">
            <w:rPr/>
          </w:rPrChange>
        </w:rPr>
        <w:t>All workers are advised to bring along their own pens to use at the induction</w:t>
      </w:r>
    </w:p>
    <w:p>
      <w:pPr>
        <w:pStyle w:val="Normal"/>
        <w:numPr>
          <w:ilvl w:val="0"/>
          <w:numId w:val="1"/>
        </w:numPr>
        <w:ind w:left="714" w:hanging="357"/>
        <w:jc w:val="both"/>
        <w:rPr>
          <w:sz w:val="28"/>
          <w:szCs w:val="28"/>
        </w:rPr>
      </w:pPr>
      <w:r>
        <w:rPr>
          <w:rFonts w:eastAsia="Times New Roman"/>
          <w:rFonts w:ascii="Calibri" w:hAnsi="Calibri" w:eastAsia="Times New Roman" w:cs="Calibri"/>
          <w:b/>
          <w:bCs/>
          <w:sz w:val="28"/>
          <w:szCs w:val="28"/>
          <w:rPrChange w:id="0" w:author="Unknown Author" w:date="2022-05-10T23:36:16Z">
            <w:rPr>
              <w:b/>
              <w:bCs/>
            </w:rPr>
          </w:rPrChange>
        </w:rPr>
        <w:t>All workers must physical distance (1.5m minimum at work site &amp; during induction and 2m while in public spaces/ outside areas or Smoko/lunch areas).</w:t>
      </w:r>
    </w:p>
    <w:p>
      <w:pPr>
        <w:pStyle w:val="Normal"/>
        <w:numPr>
          <w:ilvl w:val="0"/>
          <w:numId w:val="0"/>
        </w:numPr>
        <w:ind w:left="357" w:hanging="0"/>
        <w:jc w:val="both"/>
        <w:rPr>
          <w:sz w:val="28"/>
          <w:szCs w:val="28"/>
          <w:del w:id="26" w:author="Unknown Author" w:date="2022-05-10T23:35:23Z"/>
        </w:rPr>
      </w:pPr>
      <w:del w:id="24" w:author="Unknown Author" w:date="2022-05-10T23:35:23Z">
        <w:r>
          <w:rPr>
            <w:rFonts w:eastAsia="Times New Roman"/>
            <w:b/>
            <w:bCs/>
            <w:sz w:val="28"/>
            <w:szCs w:val="28"/>
          </w:rPr>
          <w:delText>All workers must scan in with their phones using the Site Office Covid Tracer app</w:delText>
        </w:r>
      </w:del>
      <w:del w:id="25" w:author="Unknown Author" w:date="2022-05-10T23:35:23Z">
        <w:r>
          <w:rPr>
            <w:rFonts w:eastAsia="Times New Roman"/>
            <w:sz w:val="28"/>
            <w:szCs w:val="28"/>
          </w:rPr>
          <w:delText xml:space="preserve">, upon entry to the building. The covid app will also be displayed at entrance and available in the induction room to use. </w:delText>
        </w:r>
      </w:del>
    </w:p>
    <w:p>
      <w:pPr>
        <w:pStyle w:val="Normal"/>
        <w:numPr>
          <w:ilvl w:val="0"/>
          <w:numId w:val="1"/>
        </w:numPr>
        <w:ind w:left="714" w:hanging="357"/>
        <w:jc w:val="both"/>
        <w:rPr>
          <w:sz w:val="28"/>
          <w:szCs w:val="28"/>
        </w:rPr>
      </w:pPr>
      <w:r>
        <w:rPr>
          <w:rFonts w:eastAsia="Times New Roman"/>
          <w:rFonts w:ascii="Calibri" w:hAnsi="Calibri" w:eastAsia="Times New Roman" w:cs="Calibri"/>
          <w:b/>
          <w:bCs/>
          <w:sz w:val="28"/>
          <w:szCs w:val="28"/>
          <w:rPrChange w:id="0" w:author="Unknown Author" w:date="2022-05-10T23:36:16Z">
            <w:rPr>
              <w:b/>
              <w:bCs/>
            </w:rPr>
          </w:rPrChange>
        </w:rPr>
        <w:t>Workers must understand and be proficient in English to complete induction.</w:t>
      </w:r>
      <w:r>
        <w:rPr>
          <w:rFonts w:eastAsia="Times New Roman"/>
          <w:rFonts w:ascii="Calibri" w:hAnsi="Calibri" w:eastAsia="Times New Roman" w:cs="Calibri"/>
          <w:sz w:val="28"/>
          <w:szCs w:val="28"/>
          <w:rPrChange w:id="0" w:author="Unknown Author" w:date="2022-05-10T23:36:16Z">
            <w:rPr/>
          </w:rPrChange>
        </w:rPr>
        <w:t xml:space="preserve"> In the event that a worker cannot speak or understand English, the </w:t>
      </w:r>
      <w:r>
        <w:rPr>
          <w:rFonts w:eastAsia="Times New Roman"/>
          <w:rFonts w:ascii="Calibri" w:hAnsi="Calibri" w:eastAsia="Times New Roman" w:cs="Calibri"/>
          <w:b/>
          <w:bCs/>
          <w:sz w:val="28"/>
          <w:szCs w:val="28"/>
          <w:rPrChange w:id="0" w:author="Unknown Author" w:date="2022-05-10T23:36:16Z">
            <w:rPr>
              <w:b/>
              <w:bCs/>
            </w:rPr>
          </w:rPrChange>
        </w:rPr>
        <w:t>company employing them are required to book in a translator with worker</w:t>
      </w:r>
      <w:r>
        <w:rPr>
          <w:rFonts w:eastAsia="Times New Roman"/>
          <w:rFonts w:ascii="Calibri" w:hAnsi="Calibri" w:eastAsia="Times New Roman" w:cs="Calibri"/>
          <w:sz w:val="28"/>
          <w:szCs w:val="28"/>
          <w:rPrChange w:id="0" w:author="Unknown Author" w:date="2022-05-10T23:36:16Z">
            <w:rPr/>
          </w:rPrChange>
        </w:rPr>
        <w:t xml:space="preserve">, so they can translate the message to their workers. If this is not provided by the company, the worker will be turned away from the induction. This will be at the inductor’s discretion. </w:t>
      </w:r>
    </w:p>
    <w:p>
      <w:pPr>
        <w:pStyle w:val="Normal"/>
        <w:numPr>
          <w:ilvl w:val="0"/>
          <w:numId w:val="1"/>
        </w:numPr>
        <w:ind w:left="714" w:hanging="357"/>
        <w:jc w:val="both"/>
        <w:rPr>
          <w:sz w:val="28"/>
          <w:szCs w:val="28"/>
        </w:rPr>
      </w:pPr>
      <w:r>
        <w:rPr>
          <w:rFonts w:eastAsia="Times New Roman"/>
          <w:rFonts w:ascii="Calibri" w:hAnsi="Calibri" w:eastAsia="Times New Roman" w:cs="Calibri"/>
          <w:b/>
          <w:bCs/>
          <w:sz w:val="28"/>
          <w:szCs w:val="28"/>
          <w:rPrChange w:id="0" w:author="Unknown Author" w:date="2022-05-10T23:36:16Z">
            <w:rPr>
              <w:b/>
              <w:bCs/>
            </w:rPr>
          </w:rPrChange>
        </w:rPr>
        <w:t>Workers are to bring with them to the induction their current Site safe/construct safe card and provide evidence upon request to inductor on arrival.</w:t>
      </w:r>
    </w:p>
    <w:p>
      <w:pPr>
        <w:pStyle w:val="Normal"/>
        <w:numPr>
          <w:ilvl w:val="0"/>
          <w:numId w:val="1"/>
        </w:numPr>
        <w:ind w:left="714" w:hanging="357"/>
        <w:jc w:val="both"/>
        <w:rPr>
          <w:sz w:val="28"/>
          <w:szCs w:val="28"/>
          <w:del w:id="36" w:author="Unknown Author" w:date="2022-05-10T23:35:41Z"/>
        </w:rPr>
      </w:pPr>
      <w:del w:id="32" w:author="Unknown Author" w:date="2022-05-10T23:35:41Z">
        <w:r>
          <w:rPr>
            <w:rFonts w:eastAsia="Times New Roman"/>
            <w:b/>
            <w:bCs/>
            <w:sz w:val="28"/>
            <w:szCs w:val="28"/>
          </w:rPr>
          <w:delText>As of 14</w:delText>
        </w:r>
      </w:del>
      <w:del w:id="33" w:author="Unknown Author" w:date="2022-05-10T23:35:41Z">
        <w:r>
          <w:rPr>
            <w:rFonts w:eastAsia="Times New Roman"/>
            <w:b/>
            <w:bCs/>
            <w:sz w:val="28"/>
            <w:szCs w:val="28"/>
            <w:vertAlign w:val="superscript"/>
          </w:rPr>
          <w:delText>th</w:delText>
        </w:r>
      </w:del>
      <w:del w:id="34" w:author="Unknown Author" w:date="2022-05-10T23:35:41Z">
        <w:r>
          <w:rPr>
            <w:rFonts w:eastAsia="Times New Roman"/>
            <w:b/>
            <w:bCs/>
            <w:sz w:val="28"/>
            <w:szCs w:val="28"/>
          </w:rPr>
          <w:delText xml:space="preserve"> March 2022, all workers will be required to be fully vaccinated and show your vaccine pass at the time of induction. </w:delText>
        </w:r>
      </w:del>
      <w:del w:id="35" w:author="Unknown Author" w:date="2022-05-10T23:35:41Z">
        <w:r>
          <w:rPr>
            <w:rFonts w:eastAsia="Times New Roman"/>
            <w:sz w:val="28"/>
            <w:szCs w:val="28"/>
          </w:rPr>
          <w:delText xml:space="preserve">Random spot checks of vaccine passports will be made on the project on a day-to-day basis by the FCC Operational and EHS team. </w:delText>
        </w:r>
      </w:del>
    </w:p>
    <w:p>
      <w:pPr>
        <w:pStyle w:val="Normal"/>
        <w:numPr>
          <w:ilvl w:val="0"/>
          <w:numId w:val="1"/>
        </w:numPr>
        <w:ind w:left="714" w:hanging="357"/>
        <w:jc w:val="both"/>
        <w:rPr>
          <w:del w:id="39" w:author="Unknown Author" w:date="2022-05-10T23:35:41Z"/>
        </w:rPr>
      </w:pPr>
      <w:del w:id="37" w:author="Unknown Author" w:date="2022-05-10T23:35:41Z">
        <w:r>
          <w:rPr>
            <w:rFonts w:eastAsia="Times New Roman"/>
            <w:b/>
            <w:bCs/>
          </w:rPr>
          <w:delText>Address for Induction:</w:delText>
        </w:r>
      </w:del>
      <w:del w:id="38" w:author="Unknown Author" w:date="2022-05-10T23:35:41Z">
        <w:r>
          <w:rPr>
            <w:rFonts w:eastAsia="Times New Roman"/>
          </w:rPr>
          <w:delText xml:space="preserve"> Fletcher new Site Office, Ground Floor, 210 Federal St, Auckland CBD. Please wait outside the entrance of building, an inductor will come and get you when they are ready.  Remember to social distance and wear medical grade masks.</w:delText>
        </w:r>
      </w:del>
    </w:p>
    <w:p>
      <w:pPr>
        <w:pStyle w:val="Normal"/>
        <w:numPr>
          <w:ilvl w:val="0"/>
          <w:numId w:val="1"/>
        </w:numPr>
        <w:ind w:left="714" w:hanging="357"/>
        <w:jc w:val="both"/>
        <w:rPr>
          <w:sz w:val="28"/>
          <w:szCs w:val="28"/>
        </w:rPr>
      </w:pPr>
      <w:del w:id="40" w:author="Unknown Author" w:date="2022-05-10T23:35:41Z">
        <w:r>
          <w:rPr>
            <w:rFonts w:eastAsia="Times New Roman"/>
            <w:sz w:val="28"/>
            <w:szCs w:val="28"/>
          </w:rPr>
          <w:delText xml:space="preserve">There is no parking on site, so workers will be required to organise their own parking in the CBD for the induction. The induction will take approximately 2 hours. </w:delText>
        </w:r>
      </w:del>
    </w:p>
    <w:p>
      <w:pPr>
        <w:pStyle w:val="Normal"/>
        <w:numPr>
          <w:ilvl w:val="0"/>
          <w:numId w:val="1"/>
        </w:numPr>
        <w:ind w:left="714" w:hanging="357"/>
        <w:jc w:val="both"/>
        <w:rPr>
          <w:sz w:val="28"/>
          <w:szCs w:val="28"/>
        </w:rPr>
      </w:pPr>
      <w:r>
        <w:rPr>
          <w:rFonts w:eastAsia="Times New Roman"/>
          <w:rFonts w:ascii="Calibri" w:hAnsi="Calibri" w:eastAsia="Times New Roman" w:cs="Calibri"/>
          <w:b/>
          <w:bCs/>
          <w:sz w:val="28"/>
          <w:szCs w:val="28"/>
          <w:rPrChange w:id="0" w:author="Unknown Author" w:date="2022-05-10T23:36:16Z">
            <w:rPr>
              <w:b/>
              <w:bCs/>
            </w:rPr>
          </w:rPrChange>
        </w:rPr>
        <w:t xml:space="preserve">Please ensure that your workers turn up to the induction ready and equipped with the necessary mandatory PPE/ RPE needed to start work on site. </w:t>
      </w:r>
    </w:p>
    <w:p>
      <w:pPr>
        <w:pStyle w:val="Normal"/>
        <w:numPr>
          <w:ilvl w:val="0"/>
          <w:numId w:val="1"/>
        </w:numPr>
        <w:ind w:left="714" w:hanging="357"/>
        <w:jc w:val="both"/>
        <w:rPr>
          <w:sz w:val="28"/>
          <w:szCs w:val="28"/>
        </w:rPr>
      </w:pPr>
      <w:del w:id="42" w:author="Unknown Author" w:date="2022-05-10T23:35:44Z">
        <w:r>
          <w:rPr>
            <w:rFonts w:eastAsia="Times New Roman"/>
            <w:sz w:val="28"/>
            <w:szCs w:val="28"/>
          </w:rPr>
          <w:delText xml:space="preserve">By booking in your workers above you have accepted the above Fletcher Induction requirements &amp; conditions. </w:delText>
        </w:r>
      </w:del>
    </w:p>
    <w:p>
      <w:pPr>
        <w:pStyle w:val="Normal"/>
        <w:jc w:val="both"/>
        <w:rPr>
          <w:rFonts w:eastAsia="Times New Roman"/>
          <w:sz w:val="20"/>
          <w:szCs w:val="20"/>
        </w:rPr>
      </w:pPr>
      <w:r>
        <w:rPr>
          <w:rFonts w:eastAsia="Times New Roman"/>
          <w:sz w:val="20"/>
          <w:szCs w:val="20"/>
        </w:rPr>
      </w:r>
    </w:p>
    <w:p>
      <w:pPr>
        <w:pStyle w:val="Normal"/>
        <w:jc w:val="both"/>
        <w:rPr>
          <w:rFonts w:eastAsia="Times New Roman"/>
          <w:sz w:val="20"/>
          <w:szCs w:val="20"/>
        </w:rPr>
      </w:pPr>
      <w:r>
        <w:rPr>
          <w:rFonts w:eastAsia="Times New Roman"/>
          <w:sz w:val="20"/>
          <w:szCs w:val="20"/>
        </w:rPr>
      </w:r>
    </w:p>
    <w:p>
      <w:pPr>
        <w:pStyle w:val="Normal"/>
        <w:rPr>
          <w:rFonts w:eastAsia="Times New Roman"/>
          <w:sz w:val="20"/>
          <w:szCs w:val="20"/>
        </w:rPr>
      </w:pPr>
      <w:r>
        <w:rPr>
          <w:rFonts w:eastAsia="Times New Roman"/>
          <w:sz w:val="20"/>
          <w:szCs w:val="20"/>
        </w:rPr>
      </w:r>
    </w:p>
    <w:p>
      <w:pPr>
        <w:pStyle w:val="Normal"/>
        <w:spacing w:lineRule="auto" w:line="259" w:before="0" w:after="160"/>
        <w:rPr>
          <w:rFonts w:eastAsia="Times New Roman"/>
          <w:b/>
          <w:b/>
          <w:bCs/>
          <w:sz w:val="40"/>
          <w:szCs w:val="40"/>
        </w:rPr>
      </w:pPr>
      <w:r>
        <w:rPr>
          <w:rFonts w:eastAsia="Times New Roman"/>
          <w:b/>
          <w:bCs/>
          <w:sz w:val="40"/>
          <w:szCs w:val="40"/>
        </w:rPr>
      </w:r>
      <w:r>
        <w:br w:type="page"/>
      </w:r>
    </w:p>
    <w:p>
      <w:pPr>
        <w:pStyle w:val="Normal"/>
        <w:jc w:val="center"/>
        <w:rPr>
          <w:rFonts w:eastAsia="Times New Roman"/>
          <w:b/>
          <w:b/>
          <w:bCs/>
          <w:sz w:val="40"/>
          <w:szCs w:val="40"/>
          <w:del w:id="44" w:author="Unknown Author" w:date="2022-05-10T23:34:07Z"/>
        </w:rPr>
      </w:pPr>
      <w:del w:id="43" w:author="Unknown Author" w:date="2022-05-10T23:34:07Z">
        <w:r>
          <w:rPr>
            <w:rFonts w:eastAsia="Times New Roman"/>
            <w:b/>
            <w:bCs/>
            <w:sz w:val="40"/>
            <w:szCs w:val="40"/>
          </w:rPr>
        </w:r>
      </w:del>
    </w:p>
    <w:p>
      <w:pPr>
        <w:pStyle w:val="Normal"/>
        <w:jc w:val="center"/>
        <w:rPr>
          <w:rFonts w:eastAsia="Times New Roman"/>
          <w:b/>
          <w:b/>
          <w:bCs/>
          <w:sz w:val="40"/>
          <w:szCs w:val="40"/>
        </w:rPr>
      </w:pPr>
      <w:del w:id="45" w:author="Unknown Author" w:date="2022-05-10T23:33:12Z">
        <w:r>
          <w:rPr>
            <w:rFonts w:eastAsia="Times New Roman"/>
            <w:b/>
            <w:bCs/>
            <w:sz w:val="40"/>
            <w:szCs w:val="40"/>
          </w:rPr>
          <w:delText>‍</w:delText>
        </w:r>
      </w:del>
      <w:del w:id="46" w:author="Unknown Author" w:date="2022-05-10T23:33:12Z">
        <w:r>
          <w:drawing>
            <wp:anchor behindDoc="0" distT="0" distB="0" distL="0" distR="0" simplePos="0" locked="0" layoutInCell="1" allowOverlap="1" relativeHeight="0">
              <wp:simplePos x="0" y="0"/>
              <wp:positionH relativeFrom="column">
                <wp:posOffset>514985</wp:posOffset>
              </wp:positionH>
              <wp:positionV relativeFrom="paragraph">
                <wp:posOffset>495300</wp:posOffset>
              </wp:positionV>
              <wp:extent cx="5838190" cy="70770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838190" cy="7077075"/>
                      </a:xfrm>
                      <a:prstGeom prst="rect">
                        <a:avLst/>
                      </a:prstGeom>
                    </pic:spPr>
                  </pic:pic>
                </a:graphicData>
              </a:graphic>
            </wp:anchor>
          </w:drawing>
        </w:r>
      </w:del>
      <w:del w:id="47" w:author="Unknown Author" w:date="2022-05-10T23:33:12Z">
        <w:r>
          <w:rPr>
            <w:rFonts w:eastAsia="Times New Roman"/>
            <w:b/>
            <w:bCs/>
            <w:sz w:val="40"/>
            <w:szCs w:val="40"/>
          </w:rPr>
          <w:delText>‍</w:delText>
        </w:r>
      </w:del>
      <w:del w:id="48" w:author="Unknown Author" w:date="2022-05-10T23:33:12Z">
        <w:r>
          <w:rPr>
            <w:rFonts w:eastAsia="Times New Roman"/>
            <w:b/>
            <w:bCs/>
            <w:sz w:val="40"/>
            <w:szCs w:val="40"/>
          </w:rPr>
          <w:delText>F</w:delText>
        </w:r>
      </w:del>
      <w:del w:id="49" w:author="Unknown Author" w:date="2022-05-10T23:32:52Z">
        <w:r>
          <w:rPr>
            <w:rFonts w:eastAsia="Times New Roman"/>
            <w:b/>
            <w:bCs/>
            <w:sz w:val="40"/>
            <w:szCs w:val="40"/>
          </w:rPr>
          <w:delText>letcher</w:delText>
        </w:r>
      </w:del>
      <w:del w:id="50" w:author="Unknown Author" w:date="2022-05-10T23:34:03Z">
        <w:r>
          <w:rPr>
            <w:rFonts w:eastAsia="Times New Roman"/>
            <w:b/>
            <w:bCs/>
            <w:sz w:val="40"/>
            <w:szCs w:val="40"/>
          </w:rPr>
          <w:delText xml:space="preserve"> Site Office Location Map</w:delText>
        </w:r>
      </w:del>
      <w:ins w:id="51" w:author="Unknown Author" w:date="2022-05-10T23:33:26Z">
        <w:r>
          <w:rPr>
            <w:rFonts w:eastAsia="Times New Roman"/>
            <w:b/>
            <w:bCs/>
            <w:sz w:val="40"/>
            <w:szCs w:val="40"/>
          </w:rPr>
          <w:drawing>
            <wp:inline distT="0" distB="0" distL="0" distR="0">
              <wp:extent cx="6840220" cy="529336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840220" cy="5293360"/>
                      </a:xfrm>
                      <a:prstGeom prst="rect">
                        <a:avLst/>
                      </a:prstGeom>
                    </pic:spPr>
                  </pic:pic>
                </a:graphicData>
              </a:graphic>
            </wp:inline>
          </w:drawing>
        </w:r>
      </w:ins>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567" w:right="567" w:gutter="0" w:header="709" w:top="766" w:footer="709" w:bottom="76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default"/>
  </w:font>
  <w:font w:name="Tahoma">
    <w:charset w:val="01"/>
    <w:family w:val="auto"/>
    <w:pitch w:val="default"/>
  </w:font>
  <w:font w:name="Lato">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b/>
        <w:bCs/>
      </w:rPr>
    </w:pPr>
    <w:del w:id="58" w:author="Unknown Author" w:date="2022-05-10T23:32:45Z">
      <w:r>
        <w:rPr>
          <w:b/>
          <w:bCs/>
        </w:rPr>
        <w:delText>Date: 12/11/2021</w:delText>
      </w:r>
    </w:del>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b/>
        <w:bCs/>
      </w:rPr>
    </w:pPr>
    <w:del w:id="59" w:author="Unknown Author" w:date="2022-05-10T23:32:45Z">
      <w:r>
        <w:rPr>
          <w:b/>
          <w:bCs/>
        </w:rPr>
        <w:delText>Date: 12/11/2021</w:delText>
      </w:r>
    </w:del>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del w:id="52" w:author="Unknown Author" w:date="2022-05-10T23:32:36Z">
      <w:r>
        <w:rPr/>
        <w:drawing>
          <wp:anchor behindDoc="1" distT="0" distB="0" distL="0" distR="0" simplePos="0" locked="0" layoutInCell="1" allowOverlap="1" relativeHeight="0">
            <wp:simplePos x="0" y="0"/>
            <wp:positionH relativeFrom="column">
              <wp:posOffset>4619625</wp:posOffset>
            </wp:positionH>
            <wp:positionV relativeFrom="paragraph">
              <wp:posOffset>-201295</wp:posOffset>
            </wp:positionV>
            <wp:extent cx="2266950" cy="488950"/>
            <wp:effectExtent l="0" t="0" r="0" b="0"/>
            <wp:wrapNone/>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1"/>
                    <a:stretch>
                      <a:fillRect/>
                    </a:stretch>
                  </pic:blipFill>
                  <pic:spPr bwMode="auto">
                    <a:xfrm>
                      <a:off x="0" y="0"/>
                      <a:ext cx="2266950" cy="488950"/>
                    </a:xfrm>
                    <a:prstGeom prst="rect">
                      <a:avLst/>
                    </a:prstGeom>
                  </pic:spPr>
                </pic:pic>
              </a:graphicData>
            </a:graphic>
          </wp:anchor>
        </w:drawing>
        <w:delText>‍</w:delText>
      </w:r>
    </w:del>
    <w:del w:id="53" w:author="Unknown Author" w:date="2022-05-10T23:32:36Z">
      <w:r>
        <w:drawing>
          <wp:anchor behindDoc="1" distT="0" distB="0" distL="0" distR="0" simplePos="0" locked="0" layoutInCell="1" allowOverlap="1" relativeHeight="0">
            <wp:simplePos x="0" y="0"/>
            <wp:positionH relativeFrom="column">
              <wp:posOffset>259080</wp:posOffset>
            </wp:positionH>
            <wp:positionV relativeFrom="paragraph">
              <wp:posOffset>-335915</wp:posOffset>
            </wp:positionV>
            <wp:extent cx="619125" cy="622300"/>
            <wp:effectExtent l="0" t="0" r="0" b="0"/>
            <wp:wrapNone/>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2"/>
                    <a:stretch>
                      <a:fillRect/>
                    </a:stretch>
                  </pic:blipFill>
                  <pic:spPr bwMode="auto">
                    <a:xfrm>
                      <a:off x="0" y="0"/>
                      <a:ext cx="619125" cy="622300"/>
                    </a:xfrm>
                    <a:prstGeom prst="rect">
                      <a:avLst/>
                    </a:prstGeom>
                  </pic:spPr>
                </pic:pic>
              </a:graphicData>
            </a:graphic>
          </wp:anchor>
        </w:drawing>
      </w:r>
    </w:del>
    <w:del w:id="54" w:author="Unknown Author" w:date="2022-05-10T23:32:36Z">
      <w:r>
        <w:rPr/>
        <w:delText>‍</w:delText>
      </w:r>
    </w:del>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del w:id="55" w:author="Unknown Author" w:date="2022-05-10T23:32:36Z">
      <w:r>
        <w:rPr/>
        <w:drawing>
          <wp:anchor behindDoc="1" distT="0" distB="0" distL="0" distR="0" simplePos="0" locked="0" layoutInCell="1" allowOverlap="1" relativeHeight="0">
            <wp:simplePos x="0" y="0"/>
            <wp:positionH relativeFrom="column">
              <wp:posOffset>4619625</wp:posOffset>
            </wp:positionH>
            <wp:positionV relativeFrom="paragraph">
              <wp:posOffset>-201295</wp:posOffset>
            </wp:positionV>
            <wp:extent cx="2266950" cy="488950"/>
            <wp:effectExtent l="0" t="0" r="0" b="0"/>
            <wp:wrapNone/>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1"/>
                    <a:stretch>
                      <a:fillRect/>
                    </a:stretch>
                  </pic:blipFill>
                  <pic:spPr bwMode="auto">
                    <a:xfrm>
                      <a:off x="0" y="0"/>
                      <a:ext cx="2266950" cy="488950"/>
                    </a:xfrm>
                    <a:prstGeom prst="rect">
                      <a:avLst/>
                    </a:prstGeom>
                  </pic:spPr>
                </pic:pic>
              </a:graphicData>
            </a:graphic>
          </wp:anchor>
        </w:drawing>
        <w:delText>‍</w:delText>
      </w:r>
    </w:del>
    <w:del w:id="56" w:author="Unknown Author" w:date="2022-05-10T23:32:36Z">
      <w:r>
        <w:drawing>
          <wp:anchor behindDoc="1" distT="0" distB="0" distL="0" distR="0" simplePos="0" locked="0" layoutInCell="1" allowOverlap="1" relativeHeight="0">
            <wp:simplePos x="0" y="0"/>
            <wp:positionH relativeFrom="column">
              <wp:posOffset>259080</wp:posOffset>
            </wp:positionH>
            <wp:positionV relativeFrom="paragraph">
              <wp:posOffset>-335915</wp:posOffset>
            </wp:positionV>
            <wp:extent cx="619125" cy="622300"/>
            <wp:effectExtent l="0" t="0" r="0" b="0"/>
            <wp:wrapNone/>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2"/>
                    <a:stretch>
                      <a:fillRect/>
                    </a:stretch>
                  </pic:blipFill>
                  <pic:spPr bwMode="auto">
                    <a:xfrm>
                      <a:off x="0" y="0"/>
                      <a:ext cx="619125" cy="622300"/>
                    </a:xfrm>
                    <a:prstGeom prst="rect">
                      <a:avLst/>
                    </a:prstGeom>
                  </pic:spPr>
                </pic:pic>
              </a:graphicData>
            </a:graphic>
          </wp:anchor>
        </w:drawing>
      </w:r>
    </w:del>
    <w:del w:id="57" w:author="Unknown Author" w:date="2022-05-10T23:32:36Z">
      <w:r>
        <w:rPr/>
        <w:delText>‍</w:delText>
      </w:r>
    </w:del>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revisionView w:insDel="0" w:formatting="0"/>
  <w:trackRevision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NZ"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11ccd"/>
    <w:pPr>
      <w:widowControl/>
      <w:bidi w:val="0"/>
      <w:spacing w:lineRule="auto" w:line="240" w:before="0" w:after="0"/>
      <w:jc w:val="left"/>
    </w:pPr>
    <w:rPr>
      <w:rFonts w:ascii="Calibri" w:hAnsi="Calibri" w:cs="Calibri" w:eastAsia="Calibri" w:asciiTheme="minorHAnsi" w:eastAsiaTheme="minorHAnsi" w:hAnsiTheme="minorHAnsi"/>
      <w:color w:val="auto"/>
      <w:kern w:val="0"/>
      <w:sz w:val="22"/>
      <w:szCs w:val="22"/>
      <w:lang w:val="en-NZ"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464aa"/>
    <w:rPr>
      <w:rFonts w:ascii="Calibri" w:hAnsi="Calibri" w:cs="Calibri"/>
    </w:rPr>
  </w:style>
  <w:style w:type="character" w:styleId="FooterChar" w:customStyle="1">
    <w:name w:val="Footer Char"/>
    <w:basedOn w:val="DefaultParagraphFont"/>
    <w:link w:val="Footer"/>
    <w:uiPriority w:val="99"/>
    <w:qFormat/>
    <w:rsid w:val="00e464aa"/>
    <w:rPr>
      <w:rFonts w:ascii="Calibri" w:hAnsi="Calibri" w:cs="Calibri"/>
    </w:rPr>
  </w:style>
  <w:style w:type="character" w:styleId="BalloonTextChar" w:customStyle="1">
    <w:name w:val="Balloon Text Char"/>
    <w:basedOn w:val="DefaultParagraphFont"/>
    <w:link w:val="BalloonText"/>
    <w:uiPriority w:val="99"/>
    <w:semiHidden/>
    <w:qFormat/>
    <w:rsid w:val="00fa2e57"/>
    <w:rPr>
      <w:rFonts w:ascii="Tahoma" w:hAnsi="Tahoma" w:cs="Tahoma"/>
      <w:sz w:val="16"/>
      <w:szCs w:val="16"/>
    </w:rPr>
  </w:style>
  <w:style w:type="character" w:styleId="LineNumbering">
    <w:name w:val="Line Numbering"/>
    <w:rPr/>
  </w:style>
  <w:style w:type="paragraph" w:styleId="Heading">
    <w:name w:val="Heading"/>
    <w:basedOn w:val="Normal"/>
    <w:next w:val="TextBody"/>
    <w:qFormat/>
    <w:pPr>
      <w:keepNext w:val="true"/>
      <w:spacing w:before="240" w:after="120"/>
    </w:pPr>
    <w:rPr>
      <w:rFonts w:ascii="Lato" w:hAnsi="Lato"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Lato" w:hAnsi="Lato" w:eastAsia="Calibri" w:cs="FreeSans"/>
    </w:rPr>
  </w:style>
  <w:style w:type="paragraph" w:styleId="Caption">
    <w:name w:val="Caption"/>
    <w:basedOn w:val="Normal"/>
    <w:qFormat/>
    <w:pPr>
      <w:suppressLineNumbers/>
      <w:spacing w:before="120" w:after="120"/>
    </w:pPr>
    <w:rPr>
      <w:rFonts w:ascii="Lato" w:hAnsi="Lato" w:eastAsia="Calibri" w:cs="FreeSans"/>
      <w:i/>
      <w:iCs/>
      <w:sz w:val="24"/>
      <w:szCs w:val="24"/>
    </w:rPr>
  </w:style>
  <w:style w:type="paragraph" w:styleId="Index">
    <w:name w:val="Index"/>
    <w:basedOn w:val="Normal"/>
    <w:qFormat/>
    <w:pPr>
      <w:suppressLineNumbers/>
    </w:pPr>
    <w:rPr>
      <w:rFonts w:ascii="Lato" w:hAnsi="Lato" w:eastAsia="Calibri" w:cs="FreeSans"/>
      <w:lang w:val="zxx" w:eastAsia="zxx" w:bidi="zxx"/>
    </w:rPr>
  </w:style>
  <w:style w:type="paragraph" w:styleId="ListParagraph">
    <w:name w:val="List Paragraph"/>
    <w:basedOn w:val="Normal"/>
    <w:uiPriority w:val="34"/>
    <w:qFormat/>
    <w:rsid w:val="00211ccd"/>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464aa"/>
    <w:pPr>
      <w:tabs>
        <w:tab w:val="clear" w:pos="720"/>
        <w:tab w:val="center" w:pos="4513" w:leader="none"/>
        <w:tab w:val="right" w:pos="9026" w:leader="none"/>
      </w:tabs>
    </w:pPr>
    <w:rPr/>
  </w:style>
  <w:style w:type="paragraph" w:styleId="Footer">
    <w:name w:val="Footer"/>
    <w:basedOn w:val="Normal"/>
    <w:link w:val="FooterChar"/>
    <w:uiPriority w:val="99"/>
    <w:unhideWhenUsed/>
    <w:rsid w:val="00e464aa"/>
    <w:pPr>
      <w:tabs>
        <w:tab w:val="clear" w:pos="720"/>
        <w:tab w:val="center" w:pos="4513" w:leader="none"/>
        <w:tab w:val="right" w:pos="9026" w:leader="none"/>
      </w:tabs>
    </w:pPr>
    <w:rPr/>
  </w:style>
  <w:style w:type="paragraph" w:styleId="BalloonText">
    <w:name w:val="Balloon Text"/>
    <w:basedOn w:val="Normal"/>
    <w:link w:val="BalloonTextChar"/>
    <w:uiPriority w:val="99"/>
    <w:semiHidden/>
    <w:unhideWhenUsed/>
    <w:qFormat/>
    <w:rsid w:val="00fa2e57"/>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_rels/header3.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LibreOffice/7.3.2.2$Linux_X86_64 LibreOffice_project/30$Build-2</Application>
  <AppVersion>15.0000</AppVersion>
  <DocSecurity>4</DocSecurity>
  <Pages>2</Pages>
  <Words>317</Words>
  <Characters>1457</Characters>
  <CharactersWithSpaces>1750</CharactersWithSpaces>
  <Paragraphs>21</Paragraphs>
  <Company>healthAlliance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2022-03-03T09:04:00Z</dcterms:created>
  <dc:creator>Darren Resnick (Construction Buildings)</dc:creator>
  <dc:description/>
  <dc:language>en-US</dc:language>
  <cp:lastModifiedBy/>
  <cp:lastPrinted>2021-11-11T22:30:00Z</cp:lastPrinted>
  <dcterms:modified xsi:type="dcterms:W3CDTF">2022-05-10T23:36:57Z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